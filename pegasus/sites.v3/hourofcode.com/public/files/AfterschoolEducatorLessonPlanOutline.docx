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2A2DBB" w14:textId="77777777" w:rsidR="0016185D" w:rsidRDefault="001356D6">
      <w:pPr>
        <w:pStyle w:val="Heading1"/>
        <w:contextualSpacing w:val="0"/>
      </w:pPr>
      <w:bookmarkStart w:id="0" w:name="h.srwoe7bjj5w9" w:colFirst="0" w:colLast="0"/>
      <w:bookmarkEnd w:id="0"/>
      <w:r>
        <w:rPr>
          <w:b/>
          <w:color w:val="7665A0"/>
        </w:rPr>
        <w:t>Lesson Overview</w:t>
      </w:r>
    </w:p>
    <w:p w14:paraId="7F292596" w14:textId="177BF60D" w:rsidR="0016185D" w:rsidRDefault="001356D6">
      <w:r>
        <w:t xml:space="preserve">This lesson plan provides a general outline and tips to </w:t>
      </w:r>
      <w:r w:rsidR="0043487E">
        <w:t xml:space="preserve">facilitate </w:t>
      </w:r>
      <w:r>
        <w:t xml:space="preserve">the </w:t>
      </w:r>
      <w:hyperlink r:id="rId9">
        <w:r>
          <w:rPr>
            <w:color w:val="1155CC"/>
            <w:u w:val="single"/>
          </w:rPr>
          <w:t>Hour of Code</w:t>
        </w:r>
      </w:hyperlink>
      <w:r w:rsidR="0043487E">
        <w:rPr>
          <w:color w:val="1155CC"/>
          <w:u w:val="single"/>
        </w:rPr>
        <w:t xml:space="preserve"> in an after-school setting</w:t>
      </w:r>
      <w:r>
        <w:t>.</w:t>
      </w:r>
    </w:p>
    <w:p w14:paraId="6893F6B5" w14:textId="77777777" w:rsidR="0016185D" w:rsidRDefault="001618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6185D" w14:paraId="60F5504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6A7A" w14:textId="77777777" w:rsidR="0016185D" w:rsidRDefault="001356D6">
            <w:pPr>
              <w:pStyle w:val="Heading1"/>
              <w:contextualSpacing w:val="0"/>
            </w:pPr>
            <w:bookmarkStart w:id="1" w:name="h.9cbq8vlzhp1k" w:colFirst="0" w:colLast="0"/>
            <w:bookmarkEnd w:id="1"/>
            <w:r>
              <w:rPr>
                <w:b/>
                <w:color w:val="7665A0"/>
              </w:rPr>
              <w:t>Lesson Summary</w:t>
            </w:r>
          </w:p>
          <w:p w14:paraId="4D3D934D" w14:textId="77777777" w:rsidR="0016185D" w:rsidRDefault="001356D6">
            <w:pPr>
              <w:spacing w:line="240" w:lineRule="auto"/>
            </w:pPr>
            <w:r>
              <w:rPr>
                <w:b/>
                <w:color w:val="1E9FAD"/>
              </w:rPr>
              <w:t>DURATION: 45-60 mins</w:t>
            </w:r>
          </w:p>
          <w:p w14:paraId="4E48C7AA" w14:textId="77777777" w:rsidR="0016185D" w:rsidRDefault="001356D6">
            <w:pPr>
              <w:pStyle w:val="Heading2"/>
              <w:contextualSpacing w:val="0"/>
            </w:pPr>
            <w:bookmarkStart w:id="2" w:name="h.w8i4ivf9b2rq" w:colFirst="0" w:colLast="0"/>
            <w:bookmarkEnd w:id="2"/>
            <w:r>
              <w:rPr>
                <w:color w:val="7665A0"/>
              </w:rPr>
              <w:t>Getting Started: (2-5 mins)</w:t>
            </w:r>
          </w:p>
          <w:p w14:paraId="5920A4AA" w14:textId="77777777" w:rsidR="0016185D" w:rsidRDefault="00112F82">
            <w:pPr>
              <w:numPr>
                <w:ilvl w:val="0"/>
                <w:numId w:val="1"/>
              </w:numPr>
              <w:ind w:hanging="360"/>
              <w:contextualSpacing/>
            </w:pPr>
            <w:hyperlink w:anchor="h.tq350l4u91fs">
              <w:r w:rsidR="001356D6">
                <w:rPr>
                  <w:color w:val="1155CC"/>
                  <w:u w:val="single"/>
                </w:rPr>
                <w:t>Introduce the activity</w:t>
              </w:r>
            </w:hyperlink>
          </w:p>
          <w:p w14:paraId="5459FAC7" w14:textId="77777777" w:rsidR="0016185D" w:rsidRDefault="00112F82">
            <w:pPr>
              <w:numPr>
                <w:ilvl w:val="0"/>
                <w:numId w:val="1"/>
              </w:numPr>
              <w:ind w:hanging="360"/>
              <w:contextualSpacing/>
            </w:pPr>
            <w:hyperlink w:anchor="h.blu9h94geswi">
              <w:r w:rsidR="001356D6">
                <w:rPr>
                  <w:color w:val="1155CC"/>
                  <w:u w:val="single"/>
                </w:rPr>
                <w:t>Direct participants to the activity</w:t>
              </w:r>
            </w:hyperlink>
          </w:p>
          <w:p w14:paraId="1AF68926" w14:textId="77777777" w:rsidR="0016185D" w:rsidRDefault="001356D6">
            <w:pPr>
              <w:pStyle w:val="Heading2"/>
              <w:contextualSpacing w:val="0"/>
            </w:pPr>
            <w:bookmarkStart w:id="3" w:name="h.jyprkehivu3m" w:colFirst="0" w:colLast="0"/>
            <w:bookmarkEnd w:id="3"/>
            <w:r>
              <w:rPr>
                <w:color w:val="7665A0"/>
              </w:rPr>
              <w:t>Activity: (20-40 mins)</w:t>
            </w:r>
          </w:p>
          <w:p w14:paraId="7EF83D02" w14:textId="77777777" w:rsidR="0016185D" w:rsidRDefault="00112F82">
            <w:pPr>
              <w:numPr>
                <w:ilvl w:val="0"/>
                <w:numId w:val="1"/>
              </w:numPr>
              <w:ind w:hanging="360"/>
              <w:contextualSpacing/>
            </w:pPr>
            <w:hyperlink w:anchor="h.o0mqteea1jy">
              <w:r w:rsidR="001356D6">
                <w:rPr>
                  <w:color w:val="1155CC"/>
                  <w:u w:val="single"/>
                </w:rPr>
                <w:t>Facilitate and support participants to complete the tutorial</w:t>
              </w:r>
            </w:hyperlink>
          </w:p>
          <w:p w14:paraId="14497D80" w14:textId="77777777" w:rsidR="0016185D" w:rsidRDefault="001356D6">
            <w:pPr>
              <w:pStyle w:val="Heading2"/>
              <w:contextualSpacing w:val="0"/>
            </w:pPr>
            <w:bookmarkStart w:id="4" w:name="h.wk0wqrvs3rat" w:colFirst="0" w:colLast="0"/>
            <w:bookmarkEnd w:id="4"/>
            <w:r>
              <w:rPr>
                <w:color w:val="7665A0"/>
              </w:rPr>
              <w:t>Wrap-up: (5-10 mins)</w:t>
            </w:r>
          </w:p>
          <w:p w14:paraId="62605012" w14:textId="77777777" w:rsidR="0016185D" w:rsidRDefault="00112F82">
            <w:pPr>
              <w:numPr>
                <w:ilvl w:val="0"/>
                <w:numId w:val="1"/>
              </w:numPr>
              <w:ind w:hanging="360"/>
              <w:contextualSpacing/>
            </w:pPr>
            <w:hyperlink w:anchor="h.bdwb3xjfdmf7">
              <w:r w:rsidR="001356D6">
                <w:rPr>
                  <w:color w:val="1155CC"/>
                  <w:u w:val="single"/>
                </w:rPr>
                <w:t>Reflection and celebration</w:t>
              </w:r>
            </w:hyperlink>
          </w:p>
          <w:p w14:paraId="23ECA1B3" w14:textId="77777777" w:rsidR="0016185D" w:rsidRDefault="001356D6">
            <w:pPr>
              <w:pStyle w:val="Heading2"/>
              <w:contextualSpacing w:val="0"/>
            </w:pPr>
            <w:bookmarkStart w:id="5" w:name="h.lhddaog6ky7u" w:colFirst="0" w:colLast="0"/>
            <w:bookmarkEnd w:id="5"/>
            <w:r>
              <w:rPr>
                <w:color w:val="7665A0"/>
              </w:rPr>
              <w:t>Extended Learning Options: (2-5 mins)</w:t>
            </w:r>
          </w:p>
          <w:p w14:paraId="48041DBA" w14:textId="77777777" w:rsidR="0016185D" w:rsidRDefault="00112F82">
            <w:pPr>
              <w:numPr>
                <w:ilvl w:val="0"/>
                <w:numId w:val="1"/>
              </w:numPr>
              <w:ind w:hanging="360"/>
              <w:contextualSpacing/>
            </w:pPr>
            <w:hyperlink w:anchor="h.d0d3mi7ibx51">
              <w:r w:rsidR="001356D6">
                <w:rPr>
                  <w:color w:val="1155CC"/>
                  <w:u w:val="single"/>
                </w:rPr>
                <w:t>Optional</w:t>
              </w:r>
            </w:hyperlink>
          </w:p>
        </w:tc>
      </w:tr>
    </w:tbl>
    <w:p w14:paraId="3E154FE4" w14:textId="77777777" w:rsidR="0016185D" w:rsidRDefault="0016185D"/>
    <w:p w14:paraId="52A6BC16" w14:textId="77777777" w:rsidR="0016185D" w:rsidRDefault="001356D6">
      <w:pPr>
        <w:pStyle w:val="Heading2"/>
        <w:contextualSpacing w:val="0"/>
      </w:pPr>
      <w:bookmarkStart w:id="6" w:name="h.9aiore8gqma3" w:colFirst="0" w:colLast="0"/>
      <w:bookmarkEnd w:id="6"/>
      <w:r>
        <w:rPr>
          <w:color w:val="7665A0"/>
        </w:rPr>
        <w:t>Audience</w:t>
      </w:r>
    </w:p>
    <w:p w14:paraId="618A8529" w14:textId="099B1D9A" w:rsidR="0016185D" w:rsidRDefault="001356D6">
      <w:r>
        <w:t xml:space="preserve">This lesson plan is intended for use with </w:t>
      </w:r>
      <w:r w:rsidR="0043487E">
        <w:t xml:space="preserve">youth </w:t>
      </w:r>
      <w:r>
        <w:t>of any age who are interested in computer science.</w:t>
      </w:r>
    </w:p>
    <w:p w14:paraId="1A2368B0" w14:textId="77777777" w:rsidR="0016185D" w:rsidRDefault="001356D6">
      <w:pPr>
        <w:pStyle w:val="Heading2"/>
        <w:contextualSpacing w:val="0"/>
      </w:pPr>
      <w:bookmarkStart w:id="7" w:name="h.tgr4lu8y9uw" w:colFirst="0" w:colLast="0"/>
      <w:bookmarkEnd w:id="7"/>
      <w:r>
        <w:rPr>
          <w:color w:val="7665A0"/>
        </w:rPr>
        <w:t>Learning Objectives</w:t>
      </w:r>
    </w:p>
    <w:p w14:paraId="5B73E5E7" w14:textId="77777777" w:rsidR="0016185D" w:rsidRDefault="001356D6">
      <w:r>
        <w:t>By participating in this lesson, participants will:</w:t>
      </w:r>
    </w:p>
    <w:p w14:paraId="0847B114" w14:textId="77777777" w:rsidR="0016185D" w:rsidRDefault="001356D6">
      <w:pPr>
        <w:numPr>
          <w:ilvl w:val="0"/>
          <w:numId w:val="4"/>
        </w:numPr>
        <w:ind w:hanging="360"/>
        <w:contextualSpacing/>
      </w:pPr>
      <w:r>
        <w:t>[Insert learning objectives based on chosen tutorial.]</w:t>
      </w:r>
    </w:p>
    <w:p w14:paraId="4160FDCB" w14:textId="77777777" w:rsidR="0016185D" w:rsidRDefault="0016185D"/>
    <w:p w14:paraId="40F5310F" w14:textId="77777777" w:rsidR="0043487E" w:rsidRDefault="0043487E">
      <w:pPr>
        <w:rPr>
          <w:rFonts w:ascii="Trebuchet MS" w:eastAsia="Trebuchet MS" w:hAnsi="Trebuchet MS" w:cs="Trebuchet MS"/>
          <w:b/>
          <w:color w:val="7665A0"/>
          <w:sz w:val="32"/>
          <w:szCs w:val="32"/>
        </w:rPr>
      </w:pPr>
      <w:bookmarkStart w:id="8" w:name="h.ep6ft77yj8zr" w:colFirst="0" w:colLast="0"/>
      <w:bookmarkEnd w:id="8"/>
      <w:r>
        <w:rPr>
          <w:b/>
          <w:color w:val="7665A0"/>
        </w:rPr>
        <w:br w:type="page"/>
      </w:r>
    </w:p>
    <w:p w14:paraId="1967DDE6" w14:textId="77777777" w:rsidR="0016185D" w:rsidRDefault="001356D6">
      <w:pPr>
        <w:pStyle w:val="Heading1"/>
        <w:contextualSpacing w:val="0"/>
      </w:pPr>
      <w:r>
        <w:rPr>
          <w:b/>
          <w:color w:val="7665A0"/>
        </w:rPr>
        <w:lastRenderedPageBreak/>
        <w:t>Facilitation Guide</w:t>
      </w:r>
    </w:p>
    <w:p w14:paraId="40B8850A" w14:textId="77777777" w:rsidR="0016185D" w:rsidRDefault="001356D6">
      <w:r>
        <w:t>________________________________________________________________________</w:t>
      </w:r>
    </w:p>
    <w:p w14:paraId="01D4AB3A" w14:textId="77777777" w:rsidR="0016185D" w:rsidRDefault="0016185D"/>
    <w:p w14:paraId="56B97456" w14:textId="77777777" w:rsidR="0016185D" w:rsidRDefault="001356D6">
      <w:pPr>
        <w:pStyle w:val="Heading2"/>
        <w:contextualSpacing w:val="0"/>
      </w:pPr>
      <w:bookmarkStart w:id="9" w:name="h.ahp80s3k4sc5" w:colFirst="0" w:colLast="0"/>
      <w:bookmarkEnd w:id="9"/>
      <w:r>
        <w:rPr>
          <w:color w:val="7665A0"/>
        </w:rPr>
        <w:t>Materials, Resources and Preparation</w:t>
      </w:r>
    </w:p>
    <w:p w14:paraId="23B0DDCA" w14:textId="77777777" w:rsidR="0016185D" w:rsidRDefault="0016185D"/>
    <w:p w14:paraId="533950FE" w14:textId="77777777" w:rsidR="0016185D" w:rsidRDefault="001356D6">
      <w:pPr>
        <w:numPr>
          <w:ilvl w:val="0"/>
          <w:numId w:val="5"/>
        </w:numPr>
        <w:ind w:hanging="360"/>
        <w:contextualSpacing/>
      </w:pPr>
      <w:r>
        <w:t xml:space="preserve">Review the Hour of Code </w:t>
      </w:r>
      <w:hyperlink r:id="rId10" w:history="1">
        <w:r w:rsidRPr="003564A5">
          <w:rPr>
            <w:rStyle w:val="Hyperlink"/>
          </w:rPr>
          <w:t>After-School Educ</w:t>
        </w:r>
        <w:r w:rsidRPr="003564A5">
          <w:rPr>
            <w:rStyle w:val="Hyperlink"/>
          </w:rPr>
          <w:t>a</w:t>
        </w:r>
        <w:r w:rsidRPr="003564A5">
          <w:rPr>
            <w:rStyle w:val="Hyperlink"/>
          </w:rPr>
          <w:t>tor Guide</w:t>
        </w:r>
      </w:hyperlink>
      <w:r>
        <w:t xml:space="preserve"> and </w:t>
      </w:r>
      <w:hyperlink r:id="rId11">
        <w:r>
          <w:rPr>
            <w:color w:val="1155CC"/>
            <w:u w:val="single"/>
          </w:rPr>
          <w:t>Best Practices from Successful Educators</w:t>
        </w:r>
      </w:hyperlink>
      <w:r>
        <w:t xml:space="preserve"> to plan your Hour of Code event. </w:t>
      </w:r>
    </w:p>
    <w:p w14:paraId="58E50C78" w14:textId="77777777" w:rsidR="0016185D" w:rsidRDefault="00112F82">
      <w:pPr>
        <w:numPr>
          <w:ilvl w:val="0"/>
          <w:numId w:val="5"/>
        </w:numPr>
        <w:ind w:hanging="360"/>
        <w:contextualSpacing/>
      </w:pPr>
      <w:hyperlink r:id="rId12">
        <w:r w:rsidR="001356D6">
          <w:rPr>
            <w:color w:val="1155CC"/>
            <w:u w:val="single"/>
          </w:rPr>
          <w:t>Register your Hour of Code</w:t>
        </w:r>
      </w:hyperlink>
      <w:r w:rsidR="001356D6">
        <w:t xml:space="preserve"> event to receive a thank you gift and </w:t>
      </w:r>
      <w:hyperlink r:id="rId13" w:anchor="posters">
        <w:r w:rsidR="001356D6">
          <w:rPr>
            <w:color w:val="1155CC"/>
            <w:u w:val="single"/>
          </w:rPr>
          <w:t>fun posters</w:t>
        </w:r>
      </w:hyperlink>
      <w:r w:rsidR="003564A5">
        <w:rPr>
          <w:color w:val="1155CC"/>
          <w:u w:val="single"/>
        </w:rPr>
        <w:t>, and find a local software engineer to volunteer at your event</w:t>
      </w:r>
      <w:r w:rsidR="001356D6">
        <w:t>.</w:t>
      </w:r>
    </w:p>
    <w:p w14:paraId="661C3C85" w14:textId="77777777" w:rsidR="0016185D" w:rsidRDefault="001356D6">
      <w:pPr>
        <w:numPr>
          <w:ilvl w:val="0"/>
          <w:numId w:val="5"/>
        </w:numPr>
        <w:ind w:hanging="360"/>
        <w:contextualSpacing/>
      </w:pPr>
      <w:r>
        <w:t xml:space="preserve">Review the unplugged lessons and online tutorials available on </w:t>
      </w:r>
      <w:hyperlink r:id="rId14">
        <w:r>
          <w:rPr>
            <w:color w:val="1155CC"/>
            <w:u w:val="single"/>
          </w:rPr>
          <w:t>code.org/learn</w:t>
        </w:r>
      </w:hyperlink>
      <w:r>
        <w:t xml:space="preserve">, and choose one to run. </w:t>
      </w:r>
    </w:p>
    <w:p w14:paraId="644AADDB" w14:textId="77777777" w:rsidR="0016185D" w:rsidRDefault="001356D6">
      <w:pPr>
        <w:numPr>
          <w:ilvl w:val="0"/>
          <w:numId w:val="5"/>
        </w:numPr>
        <w:ind w:hanging="360"/>
        <w:contextualSpacing/>
      </w:pPr>
      <w:r>
        <w:t>If you’re running an online tutorial, be sure to test it with the technology you plan to use and troubleshoot anything in advance.</w:t>
      </w:r>
    </w:p>
    <w:p w14:paraId="1FFC87D9" w14:textId="77777777" w:rsidR="0016185D" w:rsidRDefault="00112F82">
      <w:pPr>
        <w:numPr>
          <w:ilvl w:val="0"/>
          <w:numId w:val="5"/>
        </w:numPr>
        <w:ind w:hanging="360"/>
        <w:contextualSpacing/>
      </w:pPr>
      <w:hyperlink r:id="rId15">
        <w:r w:rsidR="001356D6">
          <w:rPr>
            <w:color w:val="1155CC"/>
            <w:u w:val="single"/>
          </w:rPr>
          <w:t xml:space="preserve">Print certificates </w:t>
        </w:r>
      </w:hyperlink>
      <w:r w:rsidR="001356D6">
        <w:t xml:space="preserve">to hand out at the end. </w:t>
      </w:r>
    </w:p>
    <w:p w14:paraId="35F448C7" w14:textId="77777777" w:rsidR="0016185D" w:rsidRDefault="001356D6">
      <w:pPr>
        <w:numPr>
          <w:ilvl w:val="0"/>
          <w:numId w:val="5"/>
        </w:numPr>
        <w:ind w:hanging="360"/>
        <w:contextualSpacing/>
      </w:pPr>
      <w:r>
        <w:rPr>
          <w:color w:val="333333"/>
          <w:highlight w:val="white"/>
        </w:rPr>
        <w:t xml:space="preserve">Youth engagement: 15-25 </w:t>
      </w:r>
      <w:r w:rsidR="003564A5">
        <w:rPr>
          <w:color w:val="333333"/>
          <w:highlight w:val="white"/>
        </w:rPr>
        <w:t xml:space="preserve">youth </w:t>
      </w:r>
      <w:r>
        <w:rPr>
          <w:color w:val="333333"/>
          <w:highlight w:val="white"/>
        </w:rPr>
        <w:t xml:space="preserve">per facilitator, elementary or middle school, no prior skill necessary. </w:t>
      </w:r>
    </w:p>
    <w:p w14:paraId="7798D5ED" w14:textId="77777777" w:rsidR="0016185D" w:rsidRDefault="0016185D"/>
    <w:p w14:paraId="3D53EAEC" w14:textId="77777777" w:rsidR="0016185D" w:rsidRDefault="001356D6">
      <w:pPr>
        <w:pStyle w:val="Heading2"/>
        <w:contextualSpacing w:val="0"/>
      </w:pPr>
      <w:bookmarkStart w:id="10" w:name="h.o99wyznxu29e" w:colFirst="0" w:colLast="0"/>
      <w:bookmarkEnd w:id="10"/>
      <w:r>
        <w:rPr>
          <w:color w:val="7665A0"/>
        </w:rPr>
        <w:t>Getting Started (2-5 mins)</w:t>
      </w:r>
    </w:p>
    <w:p w14:paraId="57682318" w14:textId="77777777" w:rsidR="0016185D" w:rsidRDefault="001356D6">
      <w:pPr>
        <w:pStyle w:val="Heading3"/>
        <w:contextualSpacing w:val="0"/>
      </w:pPr>
      <w:bookmarkStart w:id="11" w:name="h.tq350l4u91fs" w:colFirst="0" w:colLast="0"/>
      <w:bookmarkEnd w:id="11"/>
      <w:r>
        <w:rPr>
          <w:color w:val="1E9FAD"/>
        </w:rPr>
        <w:t>Introduce the activity (2-5 minutes)</w:t>
      </w:r>
    </w:p>
    <w:p w14:paraId="511734DF" w14:textId="77777777" w:rsidR="0016185D" w:rsidRDefault="001356D6">
      <w:pPr>
        <w:spacing w:line="240" w:lineRule="auto"/>
        <w:ind w:right="300"/>
      </w:pPr>
      <w:r>
        <w:rPr>
          <w:highlight w:val="white"/>
        </w:rPr>
        <w:t xml:space="preserve">Kick off your Hour of Code by inspiring participants and discussing how computer science impacts every part of our lives. </w:t>
      </w:r>
    </w:p>
    <w:p w14:paraId="02543119" w14:textId="77777777" w:rsidR="0016185D" w:rsidRDefault="0016185D"/>
    <w:p w14:paraId="72EC36A3" w14:textId="77777777" w:rsidR="0016185D" w:rsidRDefault="001356D6">
      <w:r>
        <w:t xml:space="preserve">Show one of </w:t>
      </w:r>
      <w:hyperlink r:id="rId16" w:anchor="videos">
        <w:r>
          <w:rPr>
            <w:color w:val="1155CC"/>
            <w:u w:val="single"/>
          </w:rPr>
          <w:t>our inspirational videos</w:t>
        </w:r>
      </w:hyperlink>
      <w:r>
        <w:t xml:space="preserve"> to frame the discussion:</w:t>
      </w:r>
    </w:p>
    <w:p w14:paraId="6AF91203" w14:textId="77777777" w:rsidR="0016185D" w:rsidRDefault="001356D6" w:rsidP="00112F82">
      <w:pPr>
        <w:numPr>
          <w:ilvl w:val="0"/>
          <w:numId w:val="6"/>
        </w:numPr>
        <w:contextualSpacing/>
      </w:pPr>
      <w:r>
        <w:t xml:space="preserve">For younger participants, we recommend </w:t>
      </w:r>
      <w:r>
        <w:rPr>
          <w:i/>
          <w:color w:val="1E9FAD"/>
        </w:rPr>
        <w:t>“</w:t>
      </w:r>
      <w:hyperlink r:id="rId17">
        <w:r>
          <w:rPr>
            <w:i/>
            <w:color w:val="1155CC"/>
            <w:u w:val="single"/>
          </w:rPr>
          <w:t>The Hour of Code is Here</w:t>
        </w:r>
      </w:hyperlink>
      <w:r>
        <w:rPr>
          <w:i/>
          <w:color w:val="1E9FAD"/>
        </w:rPr>
        <w:t>.”</w:t>
      </w:r>
    </w:p>
    <w:p w14:paraId="7034E52A" w14:textId="77777777" w:rsidR="0016185D" w:rsidRDefault="001356D6" w:rsidP="00112F82">
      <w:pPr>
        <w:numPr>
          <w:ilvl w:val="0"/>
          <w:numId w:val="6"/>
        </w:numPr>
        <w:contextualSpacing/>
      </w:pPr>
      <w:r>
        <w:t xml:space="preserve">For older participants, we recommend </w:t>
      </w:r>
      <w:r>
        <w:rPr>
          <w:i/>
          <w:color w:val="1E9FAD"/>
        </w:rPr>
        <w:t>“</w:t>
      </w:r>
      <w:hyperlink r:id="rId18">
        <w:r>
          <w:rPr>
            <w:i/>
            <w:color w:val="1155CC"/>
            <w:u w:val="single"/>
          </w:rPr>
          <w:t>Anybody Can Learn</w:t>
        </w:r>
      </w:hyperlink>
      <w:r>
        <w:rPr>
          <w:i/>
          <w:color w:val="1E9FAD"/>
        </w:rPr>
        <w:t>.”</w:t>
      </w:r>
    </w:p>
    <w:p w14:paraId="384861A3" w14:textId="77777777" w:rsidR="0016185D" w:rsidRDefault="0016185D">
      <w:pPr>
        <w:spacing w:line="240" w:lineRule="auto"/>
        <w:ind w:right="300"/>
      </w:pPr>
    </w:p>
    <w:p w14:paraId="4BD67AEA" w14:textId="77777777" w:rsidR="0016185D" w:rsidRDefault="001356D6">
      <w:pPr>
        <w:spacing w:line="240" w:lineRule="auto"/>
        <w:ind w:right="300"/>
      </w:pPr>
      <w:r>
        <w:rPr>
          <w:highlight w:val="white"/>
        </w:rPr>
        <w:t>It’s okay if both you and your participants are brand new to computer science. Here are some ideas to introduce your Hour of Code activity:</w:t>
      </w:r>
    </w:p>
    <w:p w14:paraId="7E362E88" w14:textId="77777777" w:rsidR="0016185D" w:rsidRDefault="0016185D">
      <w:pPr>
        <w:spacing w:line="240" w:lineRule="auto"/>
        <w:ind w:right="300"/>
      </w:pPr>
    </w:p>
    <w:p w14:paraId="7FA41B34" w14:textId="4C9FBF7A" w:rsidR="0016185D" w:rsidRDefault="001356D6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Explain ways</w:t>
      </w:r>
      <w:r w:rsidR="003564A5">
        <w:rPr>
          <w:highlight w:val="white"/>
        </w:rPr>
        <w:t xml:space="preserve"> that</w:t>
      </w:r>
      <w:r>
        <w:rPr>
          <w:highlight w:val="white"/>
        </w:rPr>
        <w:t xml:space="preserve"> technology impacts our lives, </w:t>
      </w:r>
      <w:r w:rsidR="003564A5">
        <w:rPr>
          <w:highlight w:val="white"/>
        </w:rPr>
        <w:t xml:space="preserve">using </w:t>
      </w:r>
      <w:r>
        <w:rPr>
          <w:highlight w:val="white"/>
        </w:rPr>
        <w:t>examples both boys and girls will care about (</w:t>
      </w:r>
      <w:r w:rsidR="003564A5">
        <w:rPr>
          <w:highlight w:val="white"/>
        </w:rPr>
        <w:t>e.g. t</w:t>
      </w:r>
      <w:r>
        <w:rPr>
          <w:highlight w:val="white"/>
        </w:rPr>
        <w:t>alk about saving lives, helping people, connecting people, etc.).</w:t>
      </w:r>
    </w:p>
    <w:p w14:paraId="55B48736" w14:textId="77777777" w:rsidR="0016185D" w:rsidRDefault="001356D6">
      <w:pPr>
        <w:numPr>
          <w:ilvl w:val="1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 xml:space="preserve">3D printing is being used to create limbs for amputees; microchips to find lost pets; Skyping relatives who are far away to keep in touch. </w:t>
      </w:r>
    </w:p>
    <w:p w14:paraId="09B3FD0F" w14:textId="77777777" w:rsidR="0016185D" w:rsidRDefault="001356D6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t xml:space="preserve">Explain that learning computer science is more than learning to code in a computer language, it's about learning how computers and software are changing everything in our world. </w:t>
      </w:r>
    </w:p>
    <w:p w14:paraId="58FFE524" w14:textId="77777777" w:rsidR="0016185D" w:rsidRDefault="001356D6">
      <w:pPr>
        <w:numPr>
          <w:ilvl w:val="1"/>
          <w:numId w:val="7"/>
        </w:numPr>
        <w:spacing w:line="240" w:lineRule="auto"/>
        <w:ind w:right="300" w:hanging="360"/>
        <w:contextualSpacing/>
      </w:pPr>
      <w:r>
        <w:t xml:space="preserve">Digital animation in movies like Inside Out, Shaun the Sheep, Star Wars or Hunger Games; recording music with GarageBand on your computer, mobile banking. </w:t>
      </w:r>
    </w:p>
    <w:p w14:paraId="6C0674DC" w14:textId="77777777" w:rsidR="0016185D" w:rsidRDefault="00A50615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lastRenderedPageBreak/>
        <w:t xml:space="preserve">Express how </w:t>
      </w:r>
      <w:r w:rsidR="001356D6">
        <w:t>it's important to learn more about how technology works regardless of what career they want to go into.</w:t>
      </w:r>
    </w:p>
    <w:p w14:paraId="4EBE1382" w14:textId="27818FBA" w:rsidR="0016185D" w:rsidRDefault="001356D6">
      <w:pPr>
        <w:numPr>
          <w:ilvl w:val="1"/>
          <w:numId w:val="7"/>
        </w:numPr>
        <w:ind w:hanging="360"/>
        <w:contextualSpacing/>
      </w:pPr>
      <w:r>
        <w:t xml:space="preserve">Farming (using data for watering and fertilizing), fashion (programmable LED dresses at </w:t>
      </w:r>
      <w:r w:rsidR="003564A5">
        <w:t xml:space="preserve">New York Fashion Week </w:t>
      </w:r>
      <w:r>
        <w:t xml:space="preserve">2015), medicine (using robots for surgery) </w:t>
      </w:r>
    </w:p>
    <w:p w14:paraId="6CFF382B" w14:textId="77777777" w:rsidR="0016185D" w:rsidRDefault="001356D6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>List things that use code in everyday life, or a list of careers the require knowledge of coding or computers.</w:t>
      </w:r>
    </w:p>
    <w:p w14:paraId="161AB093" w14:textId="77777777" w:rsidR="0016185D" w:rsidRDefault="001356D6">
      <w:pPr>
        <w:numPr>
          <w:ilvl w:val="0"/>
          <w:numId w:val="7"/>
        </w:numPr>
        <w:spacing w:line="240" w:lineRule="auto"/>
        <w:ind w:right="300" w:hanging="360"/>
        <w:contextualSpacing/>
        <w:rPr>
          <w:highlight w:val="white"/>
        </w:rPr>
      </w:pPr>
      <w:r>
        <w:rPr>
          <w:highlight w:val="white"/>
        </w:rPr>
        <w:t xml:space="preserve">See tips for getting girls interested in computer science </w:t>
      </w:r>
      <w:hyperlink r:id="rId19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>.</w:t>
      </w:r>
    </w:p>
    <w:p w14:paraId="18F4C10F" w14:textId="77777777" w:rsidR="0016185D" w:rsidRDefault="0016185D"/>
    <w:p w14:paraId="009F2522" w14:textId="77777777" w:rsidR="0016185D" w:rsidRDefault="001356D6">
      <w:pPr>
        <w:pStyle w:val="Heading3"/>
        <w:contextualSpacing w:val="0"/>
      </w:pPr>
      <w:bookmarkStart w:id="12" w:name="h.blu9h94geswi" w:colFirst="0" w:colLast="0"/>
      <w:bookmarkEnd w:id="12"/>
      <w:r>
        <w:rPr>
          <w:color w:val="1E9FAD"/>
        </w:rPr>
        <w:t>Direct participants to the activity (1 minute)</w:t>
      </w:r>
    </w:p>
    <w:p w14:paraId="7460442B" w14:textId="77777777" w:rsidR="0016185D" w:rsidRDefault="001356D6">
      <w:pPr>
        <w:numPr>
          <w:ilvl w:val="0"/>
          <w:numId w:val="2"/>
        </w:numPr>
        <w:ind w:hanging="360"/>
        <w:contextualSpacing/>
      </w:pPr>
      <w:r>
        <w:t xml:space="preserve">Write the tutorial link(s) you’ve chosen on a whiteboard. Find the link listed on the </w:t>
      </w:r>
      <w:hyperlink r:id="rId20">
        <w:r>
          <w:rPr>
            <w:color w:val="1155CC"/>
            <w:u w:val="single"/>
          </w:rPr>
          <w:t>information for your selected tutorial</w:t>
        </w:r>
      </w:hyperlink>
      <w:r>
        <w:t xml:space="preserve"> under the number of participants.</w:t>
      </w:r>
    </w:p>
    <w:p w14:paraId="2C241604" w14:textId="77777777" w:rsidR="0016185D" w:rsidRDefault="001356D6">
      <w:pPr>
        <w:numPr>
          <w:ilvl w:val="0"/>
          <w:numId w:val="2"/>
        </w:numPr>
        <w:ind w:hanging="360"/>
        <w:contextualSpacing/>
      </w:pPr>
      <w:r>
        <w:t>Tell participants to visit the URL and start the tutorial.</w:t>
      </w:r>
    </w:p>
    <w:p w14:paraId="7F6D6826" w14:textId="77777777" w:rsidR="0016185D" w:rsidRDefault="001356D6">
      <w:pPr>
        <w:numPr>
          <w:ilvl w:val="0"/>
          <w:numId w:val="2"/>
        </w:numPr>
        <w:ind w:hanging="360"/>
        <w:contextualSpacing/>
      </w:pPr>
      <w:r>
        <w:rPr>
          <w:b/>
        </w:rPr>
        <w:t>Tip:</w:t>
      </w:r>
      <w:r>
        <w:t xml:space="preserve"> For younger participants, load the tutorial page ahead of time or save it as a bookmark.</w:t>
      </w:r>
    </w:p>
    <w:p w14:paraId="23416BB3" w14:textId="77777777" w:rsidR="003564A5" w:rsidRDefault="003564A5" w:rsidP="003564A5">
      <w:pPr>
        <w:ind w:left="720"/>
        <w:contextualSpacing/>
      </w:pPr>
    </w:p>
    <w:p w14:paraId="1FCD691A" w14:textId="77777777" w:rsidR="0016185D" w:rsidRDefault="001356D6">
      <w:pPr>
        <w:pStyle w:val="Heading2"/>
        <w:contextualSpacing w:val="0"/>
      </w:pPr>
      <w:bookmarkStart w:id="13" w:name="h.5l4va3878uue" w:colFirst="0" w:colLast="0"/>
      <w:bookmarkEnd w:id="13"/>
      <w:r>
        <w:rPr>
          <w:color w:val="7665A0"/>
        </w:rPr>
        <w:t>Activity (20-40 mins)</w:t>
      </w:r>
    </w:p>
    <w:p w14:paraId="2645D154" w14:textId="77777777" w:rsidR="0016185D" w:rsidRDefault="001356D6">
      <w:pPr>
        <w:pStyle w:val="Heading3"/>
        <w:contextualSpacing w:val="0"/>
      </w:pPr>
      <w:bookmarkStart w:id="14" w:name="h.o0mqteea1jy" w:colFirst="0" w:colLast="0"/>
      <w:bookmarkEnd w:id="14"/>
      <w:r>
        <w:rPr>
          <w:color w:val="1E9FAD"/>
        </w:rPr>
        <w:t>Facilitate and support participants to complete the tutorial, alone or in groups</w:t>
      </w:r>
      <w:r>
        <w:t xml:space="preserve"> </w:t>
      </w:r>
    </w:p>
    <w:p w14:paraId="5F7C56E9" w14:textId="77777777" w:rsidR="0016185D" w:rsidRDefault="0016185D"/>
    <w:p w14:paraId="401F08DA" w14:textId="77777777" w:rsidR="0016185D" w:rsidRDefault="001356D6">
      <w:pPr>
        <w:pStyle w:val="Title"/>
        <w:spacing w:line="240" w:lineRule="auto"/>
        <w:contextualSpacing w:val="0"/>
      </w:pPr>
      <w:r>
        <w:rPr>
          <w:rFonts w:ascii="Arial" w:eastAsia="Arial" w:hAnsi="Arial" w:cs="Arial"/>
          <w:b/>
          <w:sz w:val="22"/>
          <w:szCs w:val="22"/>
          <w:highlight w:val="white"/>
        </w:rPr>
        <w:t>When someone comes across difficulties</w:t>
      </w:r>
    </w:p>
    <w:p w14:paraId="01A375BB" w14:textId="77777777" w:rsidR="0016185D" w:rsidRDefault="001356D6">
      <w:pPr>
        <w:pStyle w:val="Title"/>
        <w:spacing w:line="240" w:lineRule="auto"/>
        <w:ind w:right="300"/>
        <w:contextualSpacing w:val="0"/>
      </w:pPr>
      <w:bookmarkStart w:id="15" w:name="h.5r5b45x1m86s" w:colFirst="0" w:colLast="0"/>
      <w:bookmarkEnd w:id="15"/>
      <w:r>
        <w:rPr>
          <w:rFonts w:ascii="Arial" w:eastAsia="Arial" w:hAnsi="Arial" w:cs="Arial"/>
          <w:sz w:val="22"/>
          <w:szCs w:val="22"/>
          <w:highlight w:val="white"/>
        </w:rPr>
        <w:t>It’s okay to respond:</w:t>
      </w:r>
    </w:p>
    <w:p w14:paraId="76E834F0" w14:textId="77777777" w:rsidR="0016185D" w:rsidRDefault="001356D6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6" w:name="h.i2ywvt8qqbn6" w:colFirst="0" w:colLast="0"/>
      <w:bookmarkEnd w:id="16"/>
      <w:r>
        <w:rPr>
          <w:rFonts w:ascii="Arial" w:eastAsia="Arial" w:hAnsi="Arial" w:cs="Arial"/>
          <w:sz w:val="22"/>
          <w:szCs w:val="22"/>
          <w:highlight w:val="white"/>
        </w:rPr>
        <w:t>“I don’t know. Let’s figure this out together.”</w:t>
      </w:r>
    </w:p>
    <w:p w14:paraId="4543C942" w14:textId="77777777" w:rsidR="0016185D" w:rsidRDefault="001356D6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7" w:name="h.8azs5qixl1yr" w:colFirst="0" w:colLast="0"/>
      <w:bookmarkEnd w:id="17"/>
      <w:r>
        <w:rPr>
          <w:rFonts w:ascii="Arial" w:eastAsia="Arial" w:hAnsi="Arial" w:cs="Arial"/>
          <w:sz w:val="22"/>
          <w:szCs w:val="22"/>
          <w:highlight w:val="white"/>
        </w:rPr>
        <w:t>“Technology doesn’t always work out the way we want.”</w:t>
      </w:r>
    </w:p>
    <w:p w14:paraId="548CC7E9" w14:textId="77777777" w:rsidR="0016185D" w:rsidRDefault="001356D6">
      <w:pPr>
        <w:pStyle w:val="Title"/>
        <w:numPr>
          <w:ilvl w:val="0"/>
          <w:numId w:val="3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18" w:name="h.t8sk7swa82m4" w:colFirst="0" w:colLast="0"/>
      <w:bookmarkEnd w:id="18"/>
      <w:r>
        <w:rPr>
          <w:rFonts w:ascii="Arial" w:eastAsia="Arial" w:hAnsi="Arial" w:cs="Arial"/>
          <w:sz w:val="22"/>
          <w:szCs w:val="22"/>
          <w:highlight w:val="white"/>
        </w:rPr>
        <w:t>“Learning to program is like learning a new language; you won’t be fluent right away.”</w:t>
      </w:r>
    </w:p>
    <w:p w14:paraId="37DE14CE" w14:textId="77777777" w:rsidR="0016185D" w:rsidRDefault="0016185D"/>
    <w:p w14:paraId="5DD0F089" w14:textId="77777777" w:rsidR="0016185D" w:rsidRDefault="001356D6">
      <w:pPr>
        <w:pStyle w:val="Title"/>
        <w:spacing w:line="240" w:lineRule="auto"/>
        <w:contextualSpacing w:val="0"/>
      </w:pPr>
      <w:r>
        <w:rPr>
          <w:rFonts w:ascii="Arial" w:eastAsia="Arial" w:hAnsi="Arial" w:cs="Arial"/>
          <w:b/>
          <w:sz w:val="22"/>
          <w:szCs w:val="22"/>
          <w:highlight w:val="white"/>
        </w:rPr>
        <w:t>What to do if someone finishes early?</w:t>
      </w:r>
    </w:p>
    <w:p w14:paraId="33A89F79" w14:textId="77777777" w:rsidR="0016185D" w:rsidRDefault="001356D6">
      <w:pPr>
        <w:pStyle w:val="Title"/>
        <w:numPr>
          <w:ilvl w:val="0"/>
          <w:numId w:val="8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</w:rPr>
      </w:pPr>
      <w:bookmarkStart w:id="19" w:name="h.p56bupcbunz2" w:colFirst="0" w:colLast="0"/>
      <w:bookmarkEnd w:id="19"/>
      <w:r>
        <w:rPr>
          <w:rFonts w:ascii="Arial" w:eastAsia="Arial" w:hAnsi="Arial" w:cs="Arial"/>
          <w:sz w:val="22"/>
          <w:szCs w:val="22"/>
          <w:highlight w:val="white"/>
        </w:rPr>
        <w:t xml:space="preserve">Participants can see all tutorials and try another Hour of Code activity at </w:t>
      </w:r>
      <w:hyperlink r:id="rId21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code.org/learn</w:t>
        </w:r>
      </w:hyperlink>
      <w:hyperlink r:id="rId22"/>
    </w:p>
    <w:p w14:paraId="66FAA76B" w14:textId="77777777" w:rsidR="003564A5" w:rsidRDefault="001356D6" w:rsidP="003564A5">
      <w:pPr>
        <w:pStyle w:val="Title"/>
        <w:numPr>
          <w:ilvl w:val="0"/>
          <w:numId w:val="11"/>
        </w:numPr>
        <w:spacing w:line="240" w:lineRule="auto"/>
        <w:ind w:right="300" w:hanging="360"/>
        <w:rPr>
          <w:rFonts w:ascii="Arial" w:eastAsia="Arial" w:hAnsi="Arial" w:cs="Arial"/>
          <w:sz w:val="22"/>
          <w:szCs w:val="22"/>
          <w:highlight w:val="white"/>
        </w:rPr>
      </w:pPr>
      <w:bookmarkStart w:id="20" w:name="h.vp0689kq5vfn" w:colFirst="0" w:colLast="0"/>
      <w:bookmarkEnd w:id="20"/>
      <w:r>
        <w:rPr>
          <w:rFonts w:ascii="Arial" w:eastAsia="Arial" w:hAnsi="Arial" w:cs="Arial"/>
          <w:sz w:val="22"/>
          <w:szCs w:val="22"/>
          <w:highlight w:val="white"/>
        </w:rPr>
        <w:t>Or, ask those who finish early to help a friend who is having trouble with the activity.</w:t>
      </w:r>
    </w:p>
    <w:p w14:paraId="38F59222" w14:textId="77777777" w:rsidR="003564A5" w:rsidRPr="003564A5" w:rsidRDefault="003564A5" w:rsidP="003564A5">
      <w:pPr>
        <w:ind w:left="1080"/>
        <w:rPr>
          <w:highlight w:val="white"/>
        </w:rPr>
      </w:pPr>
    </w:p>
    <w:p w14:paraId="3FF3E929" w14:textId="77777777" w:rsidR="0016185D" w:rsidRDefault="001356D6">
      <w:pPr>
        <w:pStyle w:val="Heading2"/>
        <w:contextualSpacing w:val="0"/>
      </w:pPr>
      <w:bookmarkStart w:id="21" w:name="h.eqrjyq6cff9o" w:colFirst="0" w:colLast="0"/>
      <w:bookmarkEnd w:id="21"/>
      <w:r>
        <w:rPr>
          <w:color w:val="7665A0"/>
        </w:rPr>
        <w:t>Wrap-Up (5-10 mins)</w:t>
      </w:r>
    </w:p>
    <w:p w14:paraId="0B449653" w14:textId="77777777" w:rsidR="0016185D" w:rsidRDefault="001356D6">
      <w:pPr>
        <w:pStyle w:val="Heading3"/>
        <w:contextualSpacing w:val="0"/>
      </w:pPr>
      <w:bookmarkStart w:id="22" w:name="h.bdwb3xjfdmf7" w:colFirst="0" w:colLast="0"/>
      <w:bookmarkEnd w:id="22"/>
      <w:r>
        <w:rPr>
          <w:color w:val="1E9FAD"/>
        </w:rPr>
        <w:t xml:space="preserve">Reflection &amp; Celebration </w:t>
      </w:r>
    </w:p>
    <w:p w14:paraId="6147AC1E" w14:textId="77777777"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Conduct a closing reflection activity. See ideas below. </w:t>
      </w:r>
    </w:p>
    <w:p w14:paraId="15A2DD0F" w14:textId="77777777"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Celebrate and </w:t>
      </w:r>
      <w:hyperlink r:id="rId23">
        <w:r>
          <w:rPr>
            <w:color w:val="1155CC"/>
            <w:u w:val="single"/>
          </w:rPr>
          <w:t>pass out certificates</w:t>
        </w:r>
      </w:hyperlink>
      <w:r>
        <w:t xml:space="preserve"> and stickers.</w:t>
      </w:r>
    </w:p>
    <w:p w14:paraId="240739FB" w14:textId="77777777" w:rsidR="0016185D" w:rsidRDefault="001356D6">
      <w:pPr>
        <w:numPr>
          <w:ilvl w:val="0"/>
          <w:numId w:val="10"/>
        </w:numPr>
        <w:spacing w:line="240" w:lineRule="auto"/>
        <w:ind w:hanging="360"/>
        <w:contextualSpacing/>
      </w:pPr>
      <w:r>
        <w:t>Share photos and videos of your Hour of Code event on social media. Use #HourOfCode and @codeorg so we can highlight your success, too!</w:t>
      </w:r>
    </w:p>
    <w:p w14:paraId="44480822" w14:textId="77777777" w:rsidR="0016185D" w:rsidRDefault="001356D6">
      <w:pPr>
        <w:pStyle w:val="Heading3"/>
        <w:contextualSpacing w:val="0"/>
      </w:pPr>
      <w:bookmarkStart w:id="23" w:name="h.vzplge3aioil" w:colFirst="0" w:colLast="0"/>
      <w:bookmarkEnd w:id="23"/>
      <w:r>
        <w:rPr>
          <w:color w:val="1E9FAD"/>
        </w:rPr>
        <w:t>Other ideas for reflection &amp; celebration</w:t>
      </w:r>
    </w:p>
    <w:p w14:paraId="1A6CD1CD" w14:textId="77777777" w:rsidR="0016185D" w:rsidRDefault="001356D6">
      <w:pPr>
        <w:numPr>
          <w:ilvl w:val="0"/>
          <w:numId w:val="10"/>
        </w:numPr>
        <w:ind w:hanging="360"/>
        <w:contextualSpacing/>
      </w:pPr>
      <w:r>
        <w:t>Do a gallery walk so participants can see each other’s work.</w:t>
      </w:r>
    </w:p>
    <w:p w14:paraId="5BB969F5" w14:textId="77777777" w:rsidR="0016185D" w:rsidRDefault="001356D6">
      <w:pPr>
        <w:numPr>
          <w:ilvl w:val="0"/>
          <w:numId w:val="10"/>
        </w:numPr>
        <w:ind w:hanging="360"/>
        <w:contextualSpacing/>
      </w:pPr>
      <w:r>
        <w:t>Do a “</w:t>
      </w:r>
      <w:hyperlink r:id="rId24" w:history="1">
        <w:r w:rsidRPr="003564A5">
          <w:rPr>
            <w:rStyle w:val="Hyperlink"/>
          </w:rPr>
          <w:t>Think-Pair-Share</w:t>
        </w:r>
      </w:hyperlink>
      <w:r>
        <w:t xml:space="preserve">” to allow participants to reflect individually, discuss with a partner and share out as a group. </w:t>
      </w:r>
    </w:p>
    <w:p w14:paraId="7322B697" w14:textId="77777777" w:rsidR="0016185D" w:rsidRDefault="001356D6">
      <w:pPr>
        <w:numPr>
          <w:ilvl w:val="0"/>
          <w:numId w:val="10"/>
        </w:numPr>
        <w:ind w:hanging="360"/>
        <w:contextualSpacing/>
      </w:pPr>
      <w:r>
        <w:lastRenderedPageBreak/>
        <w:t xml:space="preserve">Let participants know they can continue to learn at </w:t>
      </w:r>
      <w:hyperlink r:id="rId25">
        <w:r>
          <w:rPr>
            <w:color w:val="1155CC"/>
            <w:u w:val="single"/>
          </w:rPr>
          <w:t>http://code.org/learn/beyond</w:t>
        </w:r>
      </w:hyperlink>
      <w:r>
        <w:t>.</w:t>
      </w:r>
    </w:p>
    <w:p w14:paraId="15C3AFDA" w14:textId="77777777" w:rsidR="000F50B9" w:rsidRDefault="000F50B9" w:rsidP="000F50B9">
      <w:pPr>
        <w:ind w:left="720"/>
        <w:contextualSpacing/>
      </w:pPr>
    </w:p>
    <w:p w14:paraId="0F3DEE61" w14:textId="77777777" w:rsidR="0016185D" w:rsidRDefault="001356D6">
      <w:pPr>
        <w:pStyle w:val="Heading2"/>
        <w:contextualSpacing w:val="0"/>
      </w:pPr>
      <w:bookmarkStart w:id="24" w:name="h.4dzws3rvrh67" w:colFirst="0" w:colLast="0"/>
      <w:bookmarkEnd w:id="24"/>
      <w:r>
        <w:rPr>
          <w:color w:val="7665A0"/>
        </w:rPr>
        <w:t>Extended Learning Options (2-5 mins)</w:t>
      </w:r>
    </w:p>
    <w:p w14:paraId="55EEAAD8" w14:textId="77777777" w:rsidR="0016185D" w:rsidRDefault="001356D6">
      <w:pPr>
        <w:pStyle w:val="Heading3"/>
        <w:contextualSpacing w:val="0"/>
      </w:pPr>
      <w:bookmarkStart w:id="25" w:name="h.d0d3mi7ibx51" w:colFirst="0" w:colLast="0"/>
      <w:bookmarkEnd w:id="25"/>
      <w:r>
        <w:rPr>
          <w:color w:val="1E9FAD"/>
        </w:rPr>
        <w:t>Optional</w:t>
      </w:r>
    </w:p>
    <w:p w14:paraId="401D15BB" w14:textId="77777777" w:rsidR="0016185D" w:rsidRDefault="001356D6">
      <w:r>
        <w:t>Time permitting, challenge participants to reflect on the day’s activities and continue their learning. Consider:</w:t>
      </w:r>
    </w:p>
    <w:p w14:paraId="36D78B0A" w14:textId="77777777" w:rsidR="0016185D" w:rsidRDefault="001356D6">
      <w:pPr>
        <w:numPr>
          <w:ilvl w:val="0"/>
          <w:numId w:val="9"/>
        </w:numPr>
        <w:ind w:hanging="360"/>
        <w:contextualSpacing/>
      </w:pPr>
      <w:r>
        <w:rPr>
          <w:b/>
        </w:rPr>
        <w:t>Exit Ticket.</w:t>
      </w:r>
      <w:r>
        <w:t xml:space="preserve"> Have participants complete an </w:t>
      </w:r>
      <w:hyperlink r:id="rId26">
        <w:r>
          <w:rPr>
            <w:color w:val="1155CC"/>
            <w:u w:val="single"/>
          </w:rPr>
          <w:t>Exit Ticket</w:t>
        </w:r>
      </w:hyperlink>
      <w:r>
        <w:t xml:space="preserve"> before leaving to assess learning. </w:t>
      </w:r>
    </w:p>
    <w:p w14:paraId="05FDCBE3" w14:textId="77777777" w:rsidR="0016185D" w:rsidRDefault="001356D6">
      <w:pPr>
        <w:numPr>
          <w:ilvl w:val="0"/>
          <w:numId w:val="9"/>
        </w:numPr>
        <w:ind w:hanging="360"/>
        <w:contextualSpacing/>
      </w:pPr>
      <w:r>
        <w:rPr>
          <w:b/>
        </w:rPr>
        <w:t>Flip your classroom</w:t>
      </w:r>
      <w:r>
        <w:t>. Challenge participants to pick one of the tutorials they didn’t complete today, but that one of their friends did, and try to do it on their own at home.</w:t>
      </w:r>
    </w:p>
    <w:p w14:paraId="7483815A" w14:textId="30739555" w:rsidR="0016185D" w:rsidRDefault="001356D6">
      <w:pPr>
        <w:numPr>
          <w:ilvl w:val="0"/>
          <w:numId w:val="9"/>
        </w:numPr>
        <w:ind w:hanging="360"/>
        <w:contextualSpacing/>
      </w:pPr>
      <w:r>
        <w:rPr>
          <w:b/>
        </w:rPr>
        <w:t>Writing prompt.</w:t>
      </w:r>
      <w:r>
        <w:t xml:space="preserve"> Have students journal about what they learned and how it made them feel.</w:t>
      </w:r>
    </w:p>
    <w:p w14:paraId="74065B3E" w14:textId="77777777" w:rsidR="0016185D" w:rsidRDefault="0016185D"/>
    <w:p w14:paraId="32E75BFA" w14:textId="77777777" w:rsidR="0016185D" w:rsidRDefault="001356D6">
      <w:pPr>
        <w:pStyle w:val="Heading2"/>
        <w:contextualSpacing w:val="0"/>
      </w:pPr>
      <w:bookmarkStart w:id="26" w:name="h.a0iwfcw7qzbb" w:colFirst="0" w:colLast="0"/>
      <w:bookmarkEnd w:id="26"/>
      <w:r>
        <w:rPr>
          <w:color w:val="7665A0"/>
        </w:rPr>
        <w:t>Beyond one hour</w:t>
      </w:r>
    </w:p>
    <w:p w14:paraId="70C0426F" w14:textId="77777777" w:rsidR="0016185D" w:rsidRDefault="001356D6">
      <w:r>
        <w:t>There are many ways to go Beyond an Hour of Code:</w:t>
      </w:r>
    </w:p>
    <w:p w14:paraId="1AC19A82" w14:textId="77777777" w:rsidR="0016185D" w:rsidRDefault="0016185D"/>
    <w:p w14:paraId="10511C36" w14:textId="0B993D39" w:rsidR="0016185D" w:rsidRDefault="001356D6">
      <w:pPr>
        <w:numPr>
          <w:ilvl w:val="0"/>
          <w:numId w:val="10"/>
        </w:numPr>
        <w:ind w:hanging="360"/>
        <w:contextualSpacing/>
      </w:pPr>
      <w:r>
        <w:t xml:space="preserve">Explore other curricula </w:t>
      </w:r>
      <w:hyperlink r:id="rId27">
        <w:r>
          <w:rPr>
            <w:color w:val="1155CC"/>
            <w:u w:val="single"/>
          </w:rPr>
          <w:t>from our partners</w:t>
        </w:r>
      </w:hyperlink>
      <w:r>
        <w:t>.</w:t>
      </w:r>
    </w:p>
    <w:p w14:paraId="10CE65FD" w14:textId="58ED1ACD" w:rsidR="00EB748B" w:rsidRDefault="00EB748B">
      <w:pPr>
        <w:numPr>
          <w:ilvl w:val="0"/>
          <w:numId w:val="10"/>
        </w:numPr>
        <w:ind w:hanging="360"/>
        <w:contextualSpacing/>
      </w:pPr>
      <w:r>
        <w:t xml:space="preserve">Check out the Afterschool Alliance’s </w:t>
      </w:r>
      <w:hyperlink r:id="rId28" w:history="1">
        <w:r w:rsidRPr="00EB748B">
          <w:rPr>
            <w:rStyle w:val="Hyperlink"/>
          </w:rPr>
          <w:t>computer science webpage</w:t>
        </w:r>
      </w:hyperlink>
      <w:r>
        <w:t>, for resources and curriculum specific to the out-of-school time environment.</w:t>
      </w:r>
    </w:p>
    <w:p w14:paraId="12B3F2D3" w14:textId="499009FE" w:rsidR="0016185D" w:rsidRDefault="000F50B9">
      <w:pPr>
        <w:numPr>
          <w:ilvl w:val="0"/>
          <w:numId w:val="10"/>
        </w:numPr>
        <w:ind w:hanging="360"/>
        <w:contextualSpacing/>
      </w:pPr>
      <w:r>
        <w:t xml:space="preserve">If you’re working with youth in grades K to 5, </w:t>
      </w:r>
      <w:r w:rsidR="00EB748B">
        <w:t>try</w:t>
      </w:r>
      <w:r w:rsidR="001356D6">
        <w:t xml:space="preserve"> the </w:t>
      </w:r>
      <w:hyperlink r:id="rId29">
        <w:r w:rsidR="001356D6">
          <w:rPr>
            <w:color w:val="1155CC"/>
            <w:u w:val="single"/>
          </w:rPr>
          <w:t>Code Studio Computer Science Fundamentals</w:t>
        </w:r>
      </w:hyperlink>
      <w:r w:rsidR="001356D6">
        <w:t xml:space="preserve"> courses. Code.org offers </w:t>
      </w:r>
      <w:hyperlink r:id="rId30">
        <w:r w:rsidR="001356D6">
          <w:rPr>
            <w:color w:val="1155CC"/>
            <w:u w:val="single"/>
          </w:rPr>
          <w:t>free professional development</w:t>
        </w:r>
      </w:hyperlink>
      <w:r w:rsidR="001356D6">
        <w:t xml:space="preserve"> for these courses, </w:t>
      </w:r>
      <w:hyperlink r:id="rId31">
        <w:r w:rsidR="001356D6">
          <w:rPr>
            <w:color w:val="1155CC"/>
            <w:u w:val="single"/>
          </w:rPr>
          <w:t>online</w:t>
        </w:r>
      </w:hyperlink>
      <w:r w:rsidR="001356D6">
        <w:t xml:space="preserve"> or </w:t>
      </w:r>
      <w:hyperlink r:id="rId32">
        <w:r w:rsidR="001356D6">
          <w:rPr>
            <w:color w:val="1155CC"/>
            <w:u w:val="single"/>
          </w:rPr>
          <w:t>in-person</w:t>
        </w:r>
      </w:hyperlink>
      <w:r w:rsidR="001356D6">
        <w:t>.</w:t>
      </w:r>
    </w:p>
    <w:p w14:paraId="1C774CC4" w14:textId="0CC9FEEE" w:rsidR="0016185D" w:rsidRDefault="001356D6">
      <w:pPr>
        <w:numPr>
          <w:ilvl w:val="0"/>
          <w:numId w:val="10"/>
        </w:numPr>
        <w:ind w:hanging="360"/>
        <w:contextualSpacing/>
      </w:pPr>
      <w:r>
        <w:t>Invite a computer science expert to your class.</w:t>
      </w:r>
      <w:r>
        <w:rPr>
          <w:b/>
        </w:rPr>
        <w:t xml:space="preserve"> </w:t>
      </w:r>
      <w:hyperlink r:id="rId33">
        <w:r w:rsidR="00EB748B">
          <w:rPr>
            <w:color w:val="1155CC"/>
            <w:u w:val="single"/>
          </w:rPr>
          <w:t>Sign up for a virtual speaker</w:t>
        </w:r>
      </w:hyperlink>
      <w:ins w:id="27" w:author="Joseph Jon Lanthier" w:date="2016-11-01T12:37:00Z">
        <w:r w:rsidR="00112F82">
          <w:rPr>
            <w:color w:val="1155CC"/>
            <w:u w:val="single"/>
          </w:rPr>
          <w:t xml:space="preserve"> </w:t>
        </w:r>
      </w:ins>
      <w:bookmarkStart w:id="28" w:name="_GoBack"/>
      <w:bookmarkEnd w:id="28"/>
      <w:r w:rsidR="00EB748B">
        <w:t>through Microsoft’s “Skype in the Classroom” initiative.</w:t>
      </w:r>
    </w:p>
    <w:p w14:paraId="27C8B2F4" w14:textId="77777777" w:rsidR="0016185D" w:rsidRDefault="0016185D"/>
    <w:sectPr w:rsidR="0016185D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D22225" w15:done="0"/>
  <w15:commentEx w15:paraId="69CC3AC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10B23" w14:textId="77777777" w:rsidR="001356D6" w:rsidRDefault="001356D6">
      <w:pPr>
        <w:spacing w:line="240" w:lineRule="auto"/>
      </w:pPr>
      <w:r>
        <w:separator/>
      </w:r>
    </w:p>
  </w:endnote>
  <w:endnote w:type="continuationSeparator" w:id="0">
    <w:p w14:paraId="7089AE4E" w14:textId="77777777" w:rsidR="001356D6" w:rsidRDefault="00135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BBD4F" w14:textId="7AEFB8D9" w:rsidR="0016185D" w:rsidRPr="00112F82" w:rsidRDefault="0043487E" w:rsidP="00112F82">
    <w:pPr>
      <w:ind w:left="4320"/>
      <w:jc w:val="right"/>
      <w:rPr>
        <w:color w:val="31849B" w:themeColor="accent5" w:themeShade="BF"/>
      </w:rPr>
    </w:pPr>
    <w:r w:rsidRPr="00112F82">
      <w:rPr>
        <w:noProof/>
        <w:color w:val="31849B" w:themeColor="accent5" w:themeShade="BF"/>
      </w:rPr>
      <w:drawing>
        <wp:anchor distT="114300" distB="114300" distL="114300" distR="114300" simplePos="0" relativeHeight="251658752" behindDoc="0" locked="0" layoutInCell="0" hidden="0" allowOverlap="0" wp14:anchorId="724F8EC7" wp14:editId="71256E30">
          <wp:simplePos x="0" y="0"/>
          <wp:positionH relativeFrom="margin">
            <wp:posOffset>0</wp:posOffset>
          </wp:positionH>
          <wp:positionV relativeFrom="paragraph">
            <wp:posOffset>36195</wp:posOffset>
          </wp:positionV>
          <wp:extent cx="2319338" cy="364128"/>
          <wp:effectExtent l="0" t="0" r="0" b="0"/>
          <wp:wrapSquare wrapText="bothSides" distT="114300" distB="114300" distL="114300" distR="114300"/>
          <wp:docPr id="1" name="image01.png" descr="creativeCommo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reativeCommon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9338" cy="364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356D6">
      <w:rPr>
        <w:color w:val="FF9900"/>
      </w:rPr>
      <w:t xml:space="preserve">                                                      </w:t>
    </w:r>
    <w:r w:rsidR="001356D6">
      <w:rPr>
        <w:color w:val="1E9FAD"/>
      </w:rPr>
      <w:t xml:space="preserve">    </w:t>
    </w:r>
    <w:r w:rsidR="001356D6">
      <w:rPr>
        <w:b/>
        <w:color w:val="FFC459"/>
      </w:rPr>
      <w:t xml:space="preserve"> </w:t>
    </w:r>
    <w:r w:rsidR="001356D6" w:rsidRPr="00112F82">
      <w:rPr>
        <w:color w:val="31849B" w:themeColor="accent5" w:themeShade="BF"/>
        <w:sz w:val="20"/>
        <w:szCs w:val="20"/>
      </w:rPr>
      <w:t>#HourofCode</w:t>
    </w:r>
    <w:r w:rsidR="00112F82">
      <w:rPr>
        <w:color w:val="31849B" w:themeColor="accent5" w:themeShade="BF"/>
        <w:sz w:val="20"/>
        <w:szCs w:val="20"/>
      </w:rPr>
      <w:t xml:space="preserve"> </w:t>
    </w:r>
    <w:r w:rsidR="001356D6" w:rsidRPr="00112F82">
      <w:rPr>
        <w:color w:val="31849B" w:themeColor="accent5" w:themeShade="BF"/>
        <w:sz w:val="20"/>
        <w:szCs w:val="20"/>
      </w:rPr>
      <w:t>hourofcode.com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48091" w14:textId="77777777" w:rsidR="001356D6" w:rsidRDefault="001356D6">
      <w:pPr>
        <w:spacing w:line="240" w:lineRule="auto"/>
      </w:pPr>
      <w:r>
        <w:separator/>
      </w:r>
    </w:p>
  </w:footnote>
  <w:footnote w:type="continuationSeparator" w:id="0">
    <w:p w14:paraId="0D358381" w14:textId="77777777" w:rsidR="001356D6" w:rsidRDefault="00135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E0AC6" w14:textId="77777777" w:rsidR="0016185D" w:rsidRDefault="0016185D">
    <w:pPr>
      <w:pStyle w:val="Title"/>
      <w:contextualSpacing w:val="0"/>
    </w:pPr>
    <w:bookmarkStart w:id="29" w:name="h.u8npkmdtuyek" w:colFirst="0" w:colLast="0"/>
    <w:bookmarkEnd w:id="29"/>
  </w:p>
  <w:p w14:paraId="42C03E8C" w14:textId="77777777" w:rsidR="0016185D" w:rsidRPr="003564A5" w:rsidRDefault="001356D6">
    <w:pPr>
      <w:pStyle w:val="Title"/>
      <w:contextualSpacing w:val="0"/>
      <w:rPr>
        <w:b/>
        <w:color w:val="7665A0"/>
      </w:rPr>
    </w:pPr>
    <w:bookmarkStart w:id="30" w:name="h.uf0ughoq6bv1" w:colFirst="0" w:colLast="0"/>
    <w:bookmarkEnd w:id="30"/>
    <w:r w:rsidRPr="003564A5">
      <w:rPr>
        <w:b/>
        <w:color w:val="7665A0"/>
      </w:rPr>
      <w:t xml:space="preserve">Hour of Code </w:t>
    </w:r>
    <w:r w:rsidR="0043487E" w:rsidRPr="003564A5">
      <w:rPr>
        <w:b/>
        <w:color w:val="7665A0"/>
      </w:rPr>
      <w:t xml:space="preserve">After-School: </w:t>
    </w:r>
    <w:r w:rsidRPr="003564A5">
      <w:rPr>
        <w:b/>
        <w:color w:val="7665A0"/>
      </w:rPr>
      <w:t xml:space="preserve">Lesson </w:t>
    </w:r>
    <w:r w:rsidR="0043487E" w:rsidRPr="003564A5">
      <w:rPr>
        <w:b/>
        <w:color w:val="7665A0"/>
      </w:rPr>
      <w:t>Template</w:t>
    </w:r>
  </w:p>
  <w:p w14:paraId="642C5AFF" w14:textId="77777777" w:rsidR="0016185D" w:rsidRDefault="001356D6">
    <w:r>
      <w:rPr>
        <w:i/>
        <w:sz w:val="16"/>
        <w:szCs w:val="16"/>
      </w:rPr>
      <w:t xml:space="preserve">A generic lesson plan outline that works with </w:t>
    </w:r>
    <w:hyperlink r:id="rId1">
      <w:r>
        <w:rPr>
          <w:i/>
          <w:color w:val="1155CC"/>
          <w:sz w:val="16"/>
          <w:szCs w:val="16"/>
          <w:u w:val="single"/>
        </w:rPr>
        <w:t>any Hour of Code tutorial</w:t>
      </w:r>
    </w:hyperlink>
  </w:p>
  <w:p w14:paraId="14ABD62F" w14:textId="77777777" w:rsidR="0016185D" w:rsidRDefault="0016185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156"/>
    <w:multiLevelType w:val="multilevel"/>
    <w:tmpl w:val="DC508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2E26AC"/>
    <w:multiLevelType w:val="multilevel"/>
    <w:tmpl w:val="8E2EF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F897952"/>
    <w:multiLevelType w:val="multilevel"/>
    <w:tmpl w:val="32DEB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6E0874"/>
    <w:multiLevelType w:val="multilevel"/>
    <w:tmpl w:val="E028F9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29A6DF7"/>
    <w:multiLevelType w:val="multilevel"/>
    <w:tmpl w:val="C270F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5C84099"/>
    <w:multiLevelType w:val="multilevel"/>
    <w:tmpl w:val="D4E04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7386D13"/>
    <w:multiLevelType w:val="multilevel"/>
    <w:tmpl w:val="91D64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99021F1"/>
    <w:multiLevelType w:val="multilevel"/>
    <w:tmpl w:val="B9F8F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B30012C"/>
    <w:multiLevelType w:val="multilevel"/>
    <w:tmpl w:val="3D2C2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0DB5CC8"/>
    <w:multiLevelType w:val="multilevel"/>
    <w:tmpl w:val="7ECA6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E3E52BE"/>
    <w:multiLevelType w:val="multilevel"/>
    <w:tmpl w:val="F81297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96969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ssa Ballard">
    <w15:presenceInfo w15:providerId="AD" w15:userId="S-1-5-21-231711664-2819421874-1098458765-4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5D"/>
    <w:rsid w:val="000F50B9"/>
    <w:rsid w:val="00112F82"/>
    <w:rsid w:val="001356D6"/>
    <w:rsid w:val="0016185D"/>
    <w:rsid w:val="003564A5"/>
    <w:rsid w:val="0043487E"/>
    <w:rsid w:val="00A50615"/>
    <w:rsid w:val="00E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9C6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8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7E"/>
  </w:style>
  <w:style w:type="paragraph" w:styleId="Footer">
    <w:name w:val="footer"/>
    <w:basedOn w:val="Normal"/>
    <w:link w:val="FooterChar"/>
    <w:uiPriority w:val="99"/>
    <w:unhideWhenUsed/>
    <w:rsid w:val="004348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7E"/>
  </w:style>
  <w:style w:type="paragraph" w:styleId="BalloonText">
    <w:name w:val="Balloon Text"/>
    <w:basedOn w:val="Normal"/>
    <w:link w:val="BalloonTextChar"/>
    <w:uiPriority w:val="99"/>
    <w:semiHidden/>
    <w:unhideWhenUsed/>
    <w:rsid w:val="004348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4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8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64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4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2F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8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7E"/>
  </w:style>
  <w:style w:type="paragraph" w:styleId="Footer">
    <w:name w:val="footer"/>
    <w:basedOn w:val="Normal"/>
    <w:link w:val="FooterChar"/>
    <w:uiPriority w:val="99"/>
    <w:unhideWhenUsed/>
    <w:rsid w:val="004348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7E"/>
  </w:style>
  <w:style w:type="paragraph" w:styleId="BalloonText">
    <w:name w:val="Balloon Text"/>
    <w:basedOn w:val="Normal"/>
    <w:link w:val="BalloonTextChar"/>
    <w:uiPriority w:val="99"/>
    <w:semiHidden/>
    <w:unhideWhenUsed/>
    <w:rsid w:val="004348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4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8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64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4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2F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ode.org/learn" TargetMode="External"/><Relationship Id="rId21" Type="http://schemas.openxmlformats.org/officeDocument/2006/relationships/hyperlink" Target="http://code.org/learn" TargetMode="External"/><Relationship Id="rId22" Type="http://schemas.openxmlformats.org/officeDocument/2006/relationships/hyperlink" Target="http://code.org/learn" TargetMode="External"/><Relationship Id="rId23" Type="http://schemas.openxmlformats.org/officeDocument/2006/relationships/hyperlink" Target="http://code.org/certificates" TargetMode="External"/><Relationship Id="rId24" Type="http://schemas.openxmlformats.org/officeDocument/2006/relationships/hyperlink" Target="https://www.brown.edu/about/administration/sheridan-center/teaching-learning/effective-classroom-practices/think-pair-share" TargetMode="External"/><Relationship Id="rId25" Type="http://schemas.openxmlformats.org/officeDocument/2006/relationships/hyperlink" Target="http://code.org/learn/beyond" TargetMode="External"/><Relationship Id="rId26" Type="http://schemas.openxmlformats.org/officeDocument/2006/relationships/hyperlink" Target="https://docs.google.com/a/code.org/document/d/1ylIlO7Pppk6W3Jt58VHS5mjvnshg9URvj3iCU0Ok6qY/edit?usp=sharing" TargetMode="External"/><Relationship Id="rId27" Type="http://schemas.openxmlformats.org/officeDocument/2006/relationships/hyperlink" Target="https://code.org/learn/beyond" TargetMode="External"/><Relationship Id="rId28" Type="http://schemas.openxmlformats.org/officeDocument/2006/relationships/hyperlink" Target="http://www.afterschoolalliance.org/STEM_computing.cfm" TargetMode="External"/><Relationship Id="rId29" Type="http://schemas.openxmlformats.org/officeDocument/2006/relationships/hyperlink" Target="http://code.org/educate/k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code.org/educate/k5" TargetMode="External"/><Relationship Id="rId31" Type="http://schemas.openxmlformats.org/officeDocument/2006/relationships/hyperlink" Target="http://code.org/educate/professional-development-online" TargetMode="External"/><Relationship Id="rId32" Type="http://schemas.openxmlformats.org/officeDocument/2006/relationships/hyperlink" Target="http://code.org/educate/k5" TargetMode="External"/><Relationship Id="rId9" Type="http://schemas.openxmlformats.org/officeDocument/2006/relationships/hyperlink" Target="http://code.org/lear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education.skype.com/computerscience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hyperlink" Target="https://hourofcode.com/us/how-to/afterschool" TargetMode="External"/><Relationship Id="rId11" Type="http://schemas.openxmlformats.org/officeDocument/2006/relationships/hyperlink" Target="https://docs.google.com/a/code.org/presentation/d/1Amy-wxqNa9JsiDCN-1i1X5tmNfBTWi9ypz-3b00v8TA/edit?usp=sharing" TargetMode="External"/><Relationship Id="rId12" Type="http://schemas.openxmlformats.org/officeDocument/2006/relationships/hyperlink" Target="http://hourofcode.com" TargetMode="External"/><Relationship Id="rId13" Type="http://schemas.openxmlformats.org/officeDocument/2006/relationships/hyperlink" Target="https://hourofcode.com/promote/resources" TargetMode="External"/><Relationship Id="rId14" Type="http://schemas.openxmlformats.org/officeDocument/2006/relationships/hyperlink" Target="http://code.org/learn" TargetMode="External"/><Relationship Id="rId15" Type="http://schemas.openxmlformats.org/officeDocument/2006/relationships/hyperlink" Target="http://code.org/certificates" TargetMode="External"/><Relationship Id="rId16" Type="http://schemas.openxmlformats.org/officeDocument/2006/relationships/hyperlink" Target="https://hourofcode.com/promote/resources" TargetMode="External"/><Relationship Id="rId17" Type="http://schemas.openxmlformats.org/officeDocument/2006/relationships/hyperlink" Target="https://youtu.be/FC5FbmsH4fw" TargetMode="External"/><Relationship Id="rId18" Type="http://schemas.openxmlformats.org/officeDocument/2006/relationships/hyperlink" Target="https://youtu.be/qYZF6oIZtfc" TargetMode="External"/><Relationship Id="rId19" Type="http://schemas.openxmlformats.org/officeDocument/2006/relationships/hyperlink" Target="https://code.org/girls" TargetMode="External"/><Relationship Id="rId37" Type="http://schemas.openxmlformats.org/officeDocument/2006/relationships/theme" Target="theme/theme1.xml"/><Relationship Id="rId38" Type="http://schemas.microsoft.com/office/2011/relationships/people" Target="people.xml"/><Relationship Id="rId3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.org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C829-F3EB-DE44-BE17-9A684AB1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1104</Words>
  <Characters>6297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Brunette</dc:creator>
  <cp:lastModifiedBy>Joseph Jon Lanthier</cp:lastModifiedBy>
  <cp:revision>4</cp:revision>
  <dcterms:created xsi:type="dcterms:W3CDTF">2016-10-31T17:58:00Z</dcterms:created>
  <dcterms:modified xsi:type="dcterms:W3CDTF">2016-11-01T19:37:00Z</dcterms:modified>
</cp:coreProperties>
</file>